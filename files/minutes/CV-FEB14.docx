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08" w:rsidRPr="00A03D27" w:rsidRDefault="004145C8" w:rsidP="00A06008">
      <w:pPr>
        <w:pStyle w:val="hmain"/>
        <w:rPr>
          <w:sz w:val="40"/>
        </w:rPr>
      </w:pPr>
      <w:r w:rsidRPr="00A03D27">
        <w:rPr>
          <w:sz w:val="40"/>
        </w:rPr>
        <w:t>Chianda Njogu</w:t>
      </w:r>
    </w:p>
    <w:p w:rsidR="00A06008" w:rsidRPr="004145C8" w:rsidRDefault="004145C8" w:rsidP="00A06008">
      <w:pPr>
        <w:rPr>
          <w:sz w:val="24"/>
        </w:rPr>
      </w:pPr>
      <w:r w:rsidRPr="004145C8">
        <w:rPr>
          <w:sz w:val="24"/>
        </w:rPr>
        <w:t>P.O.BOX 15849-00100, Nairobi, Kenya</w:t>
      </w:r>
    </w:p>
    <w:p w:rsidR="00A06008" w:rsidRPr="001867A4" w:rsidRDefault="004145C8" w:rsidP="00A06008">
      <w:r w:rsidRPr="004145C8">
        <w:rPr>
          <w:sz w:val="24"/>
        </w:rPr>
        <w:t>0724070172</w:t>
      </w:r>
      <w:r w:rsidR="00A06008" w:rsidRPr="004145C8">
        <w:rPr>
          <w:sz w:val="24"/>
        </w:rPr>
        <w:t xml:space="preserve"> </w:t>
      </w:r>
      <w:r w:rsidRPr="004145C8">
        <w:rPr>
          <w:sz w:val="24"/>
        </w:rPr>
        <w:t>• 0750355524</w:t>
      </w:r>
      <w:r w:rsidR="00A03D27">
        <w:rPr>
          <w:sz w:val="24"/>
        </w:rPr>
        <w:t xml:space="preserve"> </w:t>
      </w:r>
      <w:r w:rsidRPr="004145C8">
        <w:rPr>
          <w:sz w:val="24"/>
        </w:rPr>
        <w:t>•</w:t>
      </w:r>
      <w:r w:rsidR="00A03D27">
        <w:rPr>
          <w:sz w:val="24"/>
        </w:rPr>
        <w:t xml:space="preserve"> </w:t>
      </w:r>
      <w:r w:rsidRPr="004145C8">
        <w:rPr>
          <w:sz w:val="24"/>
        </w:rPr>
        <w:t>chiandanj@gmail.com</w:t>
      </w:r>
    </w:p>
    <w:p w:rsidR="00A06008" w:rsidRDefault="00A06008" w:rsidP="00A06008"/>
    <w:p w:rsidR="00A06008" w:rsidRDefault="00A06008" w:rsidP="00A06008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:rsidR="00A06008" w:rsidRDefault="00A06008" w:rsidP="00A06008">
      <w:pPr>
        <w:pStyle w:val="titleparagraph"/>
        <w:rPr>
          <w:rFonts w:eastAsia="Times New Roman"/>
        </w:rPr>
      </w:pPr>
      <w:r>
        <w:rPr>
          <w:rFonts w:eastAsia="Times New Roman"/>
        </w:rPr>
        <w:t>Personal statement</w:t>
      </w:r>
    </w:p>
    <w:p w:rsidR="00A06008" w:rsidRDefault="00A06008" w:rsidP="00055977">
      <w:pPr>
        <w:jc w:val="both"/>
        <w:rPr>
          <w:lang w:eastAsia="en-GB"/>
        </w:rPr>
      </w:pPr>
    </w:p>
    <w:p w:rsidR="00A06008" w:rsidRPr="004705EC" w:rsidRDefault="004145C8" w:rsidP="00055977">
      <w:pPr>
        <w:jc w:val="both"/>
        <w:rPr>
          <w:sz w:val="20"/>
        </w:rPr>
      </w:pPr>
      <w:r w:rsidRPr="004145C8">
        <w:rPr>
          <w:sz w:val="20"/>
        </w:rPr>
        <w:t>An adaptable and responsible undergraduate seeking an entry-level position in business inform</w:t>
      </w:r>
      <w:r w:rsidR="000B1FE2">
        <w:rPr>
          <w:sz w:val="20"/>
        </w:rPr>
        <w:t>ation technology which utilizes the</w:t>
      </w:r>
      <w:r>
        <w:rPr>
          <w:sz w:val="20"/>
        </w:rPr>
        <w:t xml:space="preserve"> </w:t>
      </w:r>
      <w:r w:rsidRPr="004145C8">
        <w:rPr>
          <w:sz w:val="20"/>
        </w:rPr>
        <w:t>tec</w:t>
      </w:r>
      <w:r w:rsidR="000B1FE2">
        <w:rPr>
          <w:sz w:val="20"/>
        </w:rPr>
        <w:t xml:space="preserve">hnical and communication skills that I have acquired </w:t>
      </w:r>
      <w:r w:rsidR="00B60006">
        <w:rPr>
          <w:sz w:val="20"/>
        </w:rPr>
        <w:t xml:space="preserve">and to help me </w:t>
      </w:r>
      <w:r w:rsidR="00B60006" w:rsidRPr="004705EC">
        <w:rPr>
          <w:sz w:val="20"/>
        </w:rPr>
        <w:t>further</w:t>
      </w:r>
      <w:r w:rsidR="00055977" w:rsidRPr="004705EC">
        <w:rPr>
          <w:sz w:val="20"/>
        </w:rPr>
        <w:t xml:space="preserve"> develop these skills in a practical and fast-paced environment</w:t>
      </w:r>
      <w:r w:rsidR="00055977">
        <w:rPr>
          <w:sz w:val="20"/>
        </w:rPr>
        <w:t>.</w:t>
      </w:r>
      <w:r w:rsidR="00055977" w:rsidRPr="004705EC">
        <w:rPr>
          <w:sz w:val="20"/>
        </w:rPr>
        <w:t xml:space="preserve"> My</w:t>
      </w:r>
      <w:r w:rsidR="00A06008" w:rsidRPr="004705EC">
        <w:rPr>
          <w:sz w:val="20"/>
        </w:rPr>
        <w:t xml:space="preserve"> eventual career goal is</w:t>
      </w:r>
      <w:r w:rsidRPr="004145C8">
        <w:t xml:space="preserve"> </w:t>
      </w:r>
      <w:r>
        <w:rPr>
          <w:sz w:val="20"/>
        </w:rPr>
        <w:t>t</w:t>
      </w:r>
      <w:r w:rsidRPr="004145C8">
        <w:rPr>
          <w:sz w:val="20"/>
        </w:rPr>
        <w:t>o achiev</w:t>
      </w:r>
      <w:r>
        <w:rPr>
          <w:sz w:val="20"/>
        </w:rPr>
        <w:t xml:space="preserve">e a solid foundation in managing business information </w:t>
      </w:r>
      <w:r w:rsidR="00055977">
        <w:rPr>
          <w:sz w:val="20"/>
        </w:rPr>
        <w:t>s</w:t>
      </w:r>
      <w:r w:rsidR="00055977" w:rsidRPr="004145C8">
        <w:rPr>
          <w:sz w:val="20"/>
        </w:rPr>
        <w:t>ystems</w:t>
      </w:r>
      <w:r w:rsidR="00055977">
        <w:rPr>
          <w:sz w:val="20"/>
        </w:rPr>
        <w:t xml:space="preserve"> </w:t>
      </w:r>
      <w:r w:rsidR="00055977" w:rsidRPr="004705EC">
        <w:rPr>
          <w:sz w:val="20"/>
        </w:rPr>
        <w:t>and</w:t>
      </w:r>
      <w:r w:rsidR="00A06008" w:rsidRPr="004705EC">
        <w:rPr>
          <w:sz w:val="20"/>
        </w:rPr>
        <w:t xml:space="preserve"> actively contribute to the</w:t>
      </w:r>
      <w:r>
        <w:rPr>
          <w:sz w:val="20"/>
        </w:rPr>
        <w:t xml:space="preserve"> overall success of any organization</w:t>
      </w:r>
      <w:r w:rsidR="00A06008" w:rsidRPr="004705EC">
        <w:rPr>
          <w:sz w:val="20"/>
        </w:rPr>
        <w:t xml:space="preserve"> I work for. </w:t>
      </w:r>
      <w:bookmarkStart w:id="0" w:name="_GoBack"/>
      <w:bookmarkEnd w:id="0"/>
    </w:p>
    <w:p w:rsidR="00A06008" w:rsidRDefault="00A06008" w:rsidP="00A06008">
      <w:pPr>
        <w:pStyle w:val="note"/>
        <w:ind w:left="0"/>
      </w:pPr>
    </w:p>
    <w:p w:rsidR="006E13EC" w:rsidRDefault="00A06008" w:rsidP="006E13EC">
      <w:pPr>
        <w:pStyle w:val="titleparagraph"/>
        <w:rPr>
          <w:rFonts w:eastAsia="Times New Roman"/>
        </w:rPr>
      </w:pPr>
      <w:r>
        <w:rPr>
          <w:rFonts w:eastAsia="Times New Roman"/>
        </w:rPr>
        <w:t>Education</w:t>
      </w:r>
    </w:p>
    <w:p w:rsidR="00A06008" w:rsidRPr="006E13EC" w:rsidRDefault="00A06008" w:rsidP="006E13EC">
      <w:pPr>
        <w:pStyle w:val="titleparagraph"/>
        <w:rPr>
          <w:rFonts w:eastAsia="Times New Roman"/>
        </w:rPr>
      </w:pPr>
      <w:r>
        <w:t xml:space="preserve"> </w:t>
      </w:r>
    </w:p>
    <w:p w:rsidR="00A06008" w:rsidRDefault="00055977" w:rsidP="00A06008">
      <w:pPr>
        <w:pStyle w:val="schoolname1"/>
      </w:pPr>
      <w:r>
        <w:t>Strathmore University</w:t>
      </w:r>
    </w:p>
    <w:p w:rsidR="00A06008" w:rsidRDefault="00055977" w:rsidP="00A06008">
      <w:pPr>
        <w:pStyle w:val="date1"/>
      </w:pPr>
      <w:r>
        <w:t>(2011 – 2014</w:t>
      </w:r>
      <w:r w:rsidR="00A06008" w:rsidRPr="00BF764D">
        <w:t>)</w:t>
      </w:r>
    </w:p>
    <w:p w:rsidR="00055977" w:rsidRDefault="00055977" w:rsidP="00A06008">
      <w:pPr>
        <w:pStyle w:val="date1"/>
      </w:pPr>
    </w:p>
    <w:p w:rsidR="00055977" w:rsidRPr="00055977" w:rsidRDefault="00055977" w:rsidP="00A06008">
      <w:pPr>
        <w:pStyle w:val="NoSpacing"/>
        <w:ind w:left="0"/>
        <w:rPr>
          <w:i/>
          <w:sz w:val="24"/>
        </w:rPr>
      </w:pPr>
      <w:r w:rsidRPr="00055977">
        <w:rPr>
          <w:i/>
          <w:sz w:val="24"/>
        </w:rPr>
        <w:t>Bachelor of Business Information Technology</w:t>
      </w:r>
    </w:p>
    <w:p w:rsidR="00A06008" w:rsidRPr="006A73E2" w:rsidRDefault="00A06008" w:rsidP="00A06008">
      <w:pPr>
        <w:pStyle w:val="headerlist"/>
      </w:pPr>
      <w:r w:rsidRPr="006A73E2">
        <w:t xml:space="preserve">Key Skills gained: </w:t>
      </w:r>
    </w:p>
    <w:p w:rsidR="00A06008" w:rsidRPr="00531C0C" w:rsidRDefault="004D1A10" w:rsidP="004D1A10">
      <w:pPr>
        <w:pStyle w:val="liste"/>
        <w:jc w:val="both"/>
      </w:pPr>
      <w:r>
        <w:t xml:space="preserve">A keen understanding of </w:t>
      </w:r>
      <w:r w:rsidR="00055977">
        <w:t>software development</w:t>
      </w:r>
      <w:r>
        <w:t xml:space="preserve"> from all perspectives including system analysis and design, database management, project management, auditing and security</w:t>
      </w:r>
      <w:r w:rsidR="00A06008" w:rsidRPr="00531C0C">
        <w:t>.</w:t>
      </w:r>
    </w:p>
    <w:p w:rsidR="00A06008" w:rsidRPr="00531C0C" w:rsidRDefault="00A06008" w:rsidP="004D1A10">
      <w:pPr>
        <w:pStyle w:val="liste"/>
        <w:jc w:val="both"/>
      </w:pPr>
      <w:r w:rsidRPr="00531C0C">
        <w:t xml:space="preserve">Analytical and conceptual thinking, with a conscientious approach to managing workloads. </w:t>
      </w:r>
    </w:p>
    <w:p w:rsidR="00A06008" w:rsidRPr="00531C0C" w:rsidRDefault="00055977" w:rsidP="004D1A10">
      <w:pPr>
        <w:pStyle w:val="liste"/>
        <w:jc w:val="both"/>
      </w:pPr>
      <w:r>
        <w:t>Ability to understand the role that information technology plays in business today</w:t>
      </w:r>
      <w:r w:rsidR="00A06008" w:rsidRPr="00531C0C">
        <w:t xml:space="preserve">. </w:t>
      </w:r>
    </w:p>
    <w:p w:rsidR="00A06008" w:rsidRPr="00531C0C" w:rsidRDefault="00A06008" w:rsidP="004D1A10">
      <w:pPr>
        <w:pStyle w:val="liste"/>
        <w:jc w:val="both"/>
      </w:pPr>
      <w:r w:rsidRPr="00531C0C">
        <w:t>Advanced problem solving and numeracy skills.</w:t>
      </w:r>
    </w:p>
    <w:p w:rsidR="00A06008" w:rsidRDefault="00A06008" w:rsidP="004D1A10">
      <w:pPr>
        <w:pStyle w:val="liste"/>
        <w:jc w:val="both"/>
      </w:pPr>
      <w:r w:rsidRPr="00531C0C">
        <w:t>Accomplished communication skills, both written and verbal</w:t>
      </w:r>
      <w:ins w:id="1" w:author="Mark Rhodes" w:date="2013-08-22T23:06:00Z">
        <w:r>
          <w:t>,</w:t>
        </w:r>
      </w:ins>
      <w:r w:rsidRPr="00531C0C">
        <w:t xml:space="preserve"> developed through numerous essays and presentations.</w:t>
      </w:r>
    </w:p>
    <w:p w:rsidR="00055977" w:rsidRPr="00531C0C" w:rsidRDefault="00055977" w:rsidP="004D1A10">
      <w:pPr>
        <w:pStyle w:val="liste"/>
        <w:jc w:val="both"/>
      </w:pPr>
      <w:r>
        <w:t>Appreciation of other cultures and languages, particularly Japanese which I took as an elective.</w:t>
      </w:r>
    </w:p>
    <w:p w:rsidR="00A06008" w:rsidRDefault="00A06008" w:rsidP="004D1A10">
      <w:pPr>
        <w:pStyle w:val="NoSpacing"/>
        <w:jc w:val="both"/>
      </w:pPr>
      <w:r w:rsidRPr="00531C0C">
        <w:br/>
      </w:r>
      <w:r w:rsidR="006F6931">
        <w:rPr>
          <w:u w:val="single"/>
        </w:rPr>
        <w:t>Notable units</w:t>
      </w:r>
      <w:r w:rsidRPr="009A4C88">
        <w:rPr>
          <w:u w:val="single"/>
        </w:rPr>
        <w:t xml:space="preserve"> </w:t>
      </w:r>
      <w:r w:rsidR="004D1A10">
        <w:rPr>
          <w:u w:val="single"/>
        </w:rPr>
        <w:t>–</w:t>
      </w:r>
      <w:r w:rsidRPr="006A73E2">
        <w:t xml:space="preserve"> </w:t>
      </w:r>
      <w:r w:rsidR="004D1A10">
        <w:t>Database Administration, Networking, Application Programming for the Internet, Cryptography, Cost Accounting, Simulation, Japanese, Philosophy &amp; Business Ethics.</w:t>
      </w:r>
    </w:p>
    <w:p w:rsidR="004D1A10" w:rsidRPr="004D1A10" w:rsidRDefault="004D1A10" w:rsidP="004D1A10">
      <w:pPr>
        <w:pStyle w:val="NoSpacing"/>
        <w:jc w:val="both"/>
      </w:pPr>
    </w:p>
    <w:p w:rsidR="004D1A10" w:rsidRDefault="00A06008" w:rsidP="00A06008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</w:t>
      </w:r>
      <w:r w:rsidR="004D1A10">
        <w:rPr>
          <w:rFonts w:eastAsia="Times New Roman"/>
          <w:lang w:eastAsia="en-GB"/>
        </w:rPr>
        <w:t>2010</w:t>
      </w:r>
      <w:r>
        <w:rPr>
          <w:rFonts w:eastAsia="Times New Roman"/>
          <w:lang w:eastAsia="en-GB"/>
        </w:rPr>
        <w:t xml:space="preserve"> – </w:t>
      </w:r>
      <w:r w:rsidR="004D1A10">
        <w:rPr>
          <w:rFonts w:eastAsia="Times New Roman"/>
          <w:lang w:eastAsia="en-GB"/>
        </w:rPr>
        <w:t>2011)</w:t>
      </w:r>
    </w:p>
    <w:p w:rsidR="00A06008" w:rsidRPr="00D21AD0" w:rsidRDefault="004D1A10" w:rsidP="00A06008">
      <w:pPr>
        <w:pStyle w:val="date1"/>
        <w:rPr>
          <w:rFonts w:eastAsia="Times New Roman"/>
          <w:lang w:eastAsia="en-GB"/>
        </w:rPr>
      </w:pPr>
      <w:r w:rsidRPr="004D1A10">
        <w:rPr>
          <w:rFonts w:eastAsia="Times New Roman"/>
          <w:color w:val="auto"/>
          <w:sz w:val="24"/>
          <w:lang w:eastAsia="en-GB"/>
        </w:rPr>
        <w:t>Diploma in Business Information Technology</w:t>
      </w:r>
      <w:r>
        <w:rPr>
          <w:rFonts w:eastAsia="Times New Roman"/>
          <w:color w:val="auto"/>
          <w:sz w:val="24"/>
          <w:lang w:eastAsia="en-GB"/>
        </w:rPr>
        <w:t xml:space="preserve"> (Merit)</w:t>
      </w:r>
    </w:p>
    <w:p w:rsidR="004D1A10" w:rsidRDefault="004D1A10" w:rsidP="00377C41">
      <w:pPr>
        <w:pStyle w:val="schoolname1"/>
        <w:jc w:val="both"/>
        <w:rPr>
          <w:rFonts w:ascii="Noto Sans" w:hAnsi="Noto Sans"/>
          <w:b w:val="0"/>
          <w:sz w:val="20"/>
          <w:szCs w:val="32"/>
        </w:rPr>
      </w:pPr>
      <w:r w:rsidRPr="004D1A10">
        <w:rPr>
          <w:rFonts w:ascii="Noto Sans" w:hAnsi="Noto Sans"/>
          <w:b w:val="0"/>
          <w:sz w:val="20"/>
          <w:szCs w:val="32"/>
        </w:rPr>
        <w:t xml:space="preserve">The course provided the foundation for progressing to the degree course through fundamental units needed for later stages. In partial fulfilment for the award of the diploma, I developed an online automobile </w:t>
      </w:r>
      <w:r w:rsidR="007775A2">
        <w:rPr>
          <w:rFonts w:ascii="Noto Sans" w:hAnsi="Noto Sans"/>
          <w:b w:val="0"/>
          <w:sz w:val="20"/>
          <w:szCs w:val="32"/>
        </w:rPr>
        <w:t xml:space="preserve">dealership system aimed at </w:t>
      </w:r>
      <w:r w:rsidRPr="004D1A10">
        <w:rPr>
          <w:rFonts w:ascii="Noto Sans" w:hAnsi="Noto Sans"/>
          <w:b w:val="0"/>
          <w:sz w:val="20"/>
          <w:szCs w:val="32"/>
        </w:rPr>
        <w:t>making it easier for buyers looking for cars available in the Kenyan market.</w:t>
      </w:r>
    </w:p>
    <w:p w:rsidR="004D1A10" w:rsidRDefault="004D1A10" w:rsidP="00A06008">
      <w:pPr>
        <w:pStyle w:val="schoolname1"/>
        <w:rPr>
          <w:rFonts w:ascii="Noto Sans" w:hAnsi="Noto Sans"/>
          <w:b w:val="0"/>
          <w:sz w:val="20"/>
          <w:szCs w:val="32"/>
        </w:rPr>
      </w:pPr>
    </w:p>
    <w:p w:rsidR="00A06008" w:rsidRPr="004D1A10" w:rsidRDefault="004D1A10" w:rsidP="004D1A10">
      <w:pPr>
        <w:pStyle w:val="schoolname1"/>
        <w:rPr>
          <w:rStyle w:val="Strong"/>
          <w:b/>
          <w:bCs w:val="0"/>
        </w:rPr>
      </w:pPr>
      <w:r w:rsidRPr="004D1A10">
        <w:rPr>
          <w:rStyle w:val="Strong"/>
          <w:b/>
          <w:bCs w:val="0"/>
        </w:rPr>
        <w:t>Strathmore School</w:t>
      </w:r>
    </w:p>
    <w:p w:rsidR="00A06008" w:rsidRDefault="004D1A10" w:rsidP="00A06008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(2007 - 2009</w:t>
      </w:r>
      <w:r w:rsidR="00A06008">
        <w:rPr>
          <w:rFonts w:eastAsia="Times New Roman"/>
          <w:lang w:eastAsia="en-GB"/>
        </w:rPr>
        <w:t>)</w:t>
      </w:r>
    </w:p>
    <w:p w:rsidR="004D1A10" w:rsidRPr="00E810EA" w:rsidRDefault="004D1A10" w:rsidP="00A06008">
      <w:pPr>
        <w:pStyle w:val="date1"/>
        <w:rPr>
          <w:rFonts w:eastAsia="Times New Roman"/>
          <w:color w:val="auto"/>
          <w:sz w:val="24"/>
          <w:lang w:eastAsia="en-GB"/>
        </w:rPr>
      </w:pPr>
      <w:r w:rsidRPr="00E810EA">
        <w:rPr>
          <w:rFonts w:eastAsia="Times New Roman"/>
          <w:color w:val="auto"/>
          <w:sz w:val="24"/>
          <w:lang w:eastAsia="en-GB"/>
        </w:rPr>
        <w:t xml:space="preserve">Kenya Certificate of Secondary Education </w:t>
      </w:r>
      <w:r w:rsidR="00E94F41">
        <w:rPr>
          <w:rFonts w:eastAsia="Times New Roman"/>
          <w:color w:val="auto"/>
          <w:sz w:val="24"/>
          <w:lang w:eastAsia="en-GB"/>
        </w:rPr>
        <w:t xml:space="preserve">  </w:t>
      </w:r>
      <w:r w:rsidRPr="00E810EA">
        <w:rPr>
          <w:rFonts w:eastAsia="Times New Roman"/>
          <w:color w:val="auto"/>
          <w:sz w:val="24"/>
          <w:lang w:eastAsia="en-GB"/>
        </w:rPr>
        <w:t>B+ (72)</w:t>
      </w:r>
    </w:p>
    <w:p w:rsidR="00A06008" w:rsidRPr="001D5EC7" w:rsidRDefault="001D5EC7" w:rsidP="001D5EC7">
      <w:pPr>
        <w:pStyle w:val="date1"/>
        <w:rPr>
          <w:rFonts w:eastAsia="Times New Roman"/>
          <w:i w:val="0"/>
          <w:color w:val="auto"/>
          <w:lang w:eastAsia="en-GB"/>
        </w:rPr>
      </w:pPr>
      <w:r w:rsidRPr="001D5EC7">
        <w:rPr>
          <w:rFonts w:eastAsia="Times New Roman"/>
          <w:i w:val="0"/>
          <w:color w:val="auto"/>
          <w:lang w:eastAsia="en-GB"/>
        </w:rPr>
        <w:t>Actively participated in the annual talent show, taking first pla</w:t>
      </w:r>
      <w:r>
        <w:rPr>
          <w:rFonts w:eastAsia="Times New Roman"/>
          <w:i w:val="0"/>
          <w:color w:val="auto"/>
          <w:lang w:eastAsia="en-GB"/>
        </w:rPr>
        <w:t>ce in the skit category in 2009.</w:t>
      </w:r>
    </w:p>
    <w:p w:rsidR="00A06008" w:rsidRDefault="00A06008" w:rsidP="00A06008">
      <w:pPr>
        <w:pStyle w:val="titleparagraph"/>
        <w:rPr>
          <w:rFonts w:eastAsia="Times New Roman"/>
        </w:rPr>
      </w:pPr>
      <w:r>
        <w:rPr>
          <w:rFonts w:eastAsia="Times New Roman"/>
        </w:rPr>
        <w:lastRenderedPageBreak/>
        <w:t>Work Experience</w:t>
      </w:r>
    </w:p>
    <w:p w:rsidR="00A06008" w:rsidRDefault="00A06008" w:rsidP="00ED029B">
      <w:pPr>
        <w:pStyle w:val="NoSpacing"/>
        <w:ind w:left="0"/>
        <w:rPr>
          <w:lang w:eastAsia="en-GB"/>
        </w:rPr>
      </w:pPr>
    </w:p>
    <w:p w:rsidR="00A06008" w:rsidRPr="00C06CD1" w:rsidRDefault="001D5EC7" w:rsidP="00A06008">
      <w:pPr>
        <w:pStyle w:val="schoolname1"/>
      </w:pPr>
      <w:r>
        <w:t xml:space="preserve">Intern, United Nations Visitors’ Service Nairobi. United Nations Office at </w:t>
      </w:r>
      <w:r w:rsidR="002D0DCE">
        <w:t>Nairobi (</w:t>
      </w:r>
      <w:r>
        <w:t>UNON)</w:t>
      </w:r>
    </w:p>
    <w:p w:rsidR="00A06008" w:rsidRPr="00C06CD1" w:rsidRDefault="002D0DCE" w:rsidP="00A06008">
      <w:pPr>
        <w:pStyle w:val="date1"/>
      </w:pPr>
      <w:r>
        <w:t>(March 2013 – June 2013</w:t>
      </w:r>
      <w:r w:rsidR="00A06008" w:rsidRPr="00C06CD1">
        <w:t>)</w:t>
      </w:r>
    </w:p>
    <w:p w:rsidR="00A06008" w:rsidRDefault="00A06008" w:rsidP="00A06008">
      <w:pPr>
        <w:pStyle w:val="NoSpacing"/>
        <w:ind w:left="0"/>
        <w:rPr>
          <w:sz w:val="22"/>
          <w:lang w:eastAsia="en-GB"/>
        </w:rPr>
      </w:pPr>
    </w:p>
    <w:p w:rsidR="00A06008" w:rsidRPr="00190E11" w:rsidRDefault="00A06008" w:rsidP="00A06008">
      <w:pPr>
        <w:pStyle w:val="headerlist"/>
      </w:pPr>
      <w:r w:rsidRPr="00190E11">
        <w:t xml:space="preserve">Key results: </w:t>
      </w:r>
    </w:p>
    <w:p w:rsidR="002D0DCE" w:rsidRDefault="002D0DCE" w:rsidP="00377C41">
      <w:pPr>
        <w:pStyle w:val="liste"/>
        <w:jc w:val="both"/>
        <w:rPr>
          <w:lang w:eastAsia="en-GB"/>
        </w:rPr>
      </w:pPr>
      <w:r>
        <w:rPr>
          <w:lang w:eastAsia="en-GB"/>
        </w:rPr>
        <w:t>Redesigned the service’s website using Drupal CMS, to include features such as the speaker’s bureau, visitors’ booking, visitor’s feedback and social media integration.</w:t>
      </w:r>
    </w:p>
    <w:p w:rsidR="002D0DCE" w:rsidRDefault="002D0DCE" w:rsidP="00377C41">
      <w:pPr>
        <w:pStyle w:val="liste"/>
        <w:jc w:val="both"/>
        <w:rPr>
          <w:lang w:eastAsia="en-GB"/>
        </w:rPr>
      </w:pPr>
      <w:r>
        <w:rPr>
          <w:lang w:eastAsia="en-GB"/>
        </w:rPr>
        <w:t>Social media management and content management for the service’s Facebook, twitter and YouTube pages.</w:t>
      </w:r>
    </w:p>
    <w:p w:rsidR="002D0DCE" w:rsidRDefault="002D0DCE" w:rsidP="00377C41">
      <w:pPr>
        <w:pStyle w:val="liste"/>
        <w:jc w:val="both"/>
        <w:rPr>
          <w:lang w:eastAsia="en-GB"/>
        </w:rPr>
      </w:pPr>
      <w:r>
        <w:rPr>
          <w:lang w:eastAsia="en-GB"/>
        </w:rPr>
        <w:t>Assisted during the organization and facilitation of events by the service and the information centre such as the UN Peacekeeper’s Day, Rwanda Genocide Commemoration and the Redsan tour.</w:t>
      </w:r>
    </w:p>
    <w:p w:rsidR="002D0DCE" w:rsidRDefault="002D0DCE" w:rsidP="00377C41">
      <w:pPr>
        <w:pStyle w:val="liste"/>
        <w:jc w:val="both"/>
        <w:rPr>
          <w:lang w:eastAsia="en-GB"/>
        </w:rPr>
      </w:pPr>
      <w:r>
        <w:rPr>
          <w:lang w:eastAsia="en-GB"/>
        </w:rPr>
        <w:t>Occasionally, provided guided tours and briefings to visitors.</w:t>
      </w:r>
    </w:p>
    <w:p w:rsidR="00A06008" w:rsidRDefault="00A06008" w:rsidP="00A06008">
      <w:pPr>
        <w:pStyle w:val="liste"/>
        <w:numPr>
          <w:ilvl w:val="0"/>
          <w:numId w:val="0"/>
        </w:numPr>
        <w:ind w:left="697" w:hanging="357"/>
        <w:rPr>
          <w:rFonts w:ascii="Arial" w:hAnsi="Arial"/>
          <w:lang w:eastAsia="en-GB"/>
        </w:rPr>
      </w:pPr>
    </w:p>
    <w:p w:rsidR="00A06008" w:rsidRPr="006A73E2" w:rsidRDefault="00A06008" w:rsidP="00A06008">
      <w:pPr>
        <w:pStyle w:val="liste"/>
        <w:numPr>
          <w:ilvl w:val="0"/>
          <w:numId w:val="0"/>
        </w:numPr>
        <w:rPr>
          <w:rFonts w:ascii="Arial" w:hAnsi="Arial"/>
          <w:lang w:eastAsia="en-GB"/>
        </w:rPr>
      </w:pPr>
    </w:p>
    <w:p w:rsidR="00A06008" w:rsidRDefault="00D51935" w:rsidP="00A06008">
      <w:pPr>
        <w:pStyle w:val="schoolname1"/>
        <w:rPr>
          <w:lang w:eastAsia="en-GB"/>
        </w:rPr>
      </w:pPr>
      <w:r>
        <w:rPr>
          <w:lang w:eastAsia="en-GB"/>
        </w:rPr>
        <w:t>Intern/Lab Assistant, Strathmore University. Nairobi</w:t>
      </w:r>
      <w:r w:rsidR="00A06008" w:rsidRPr="00C06CD1">
        <w:rPr>
          <w:lang w:eastAsia="en-GB"/>
        </w:rPr>
        <w:t>.</w:t>
      </w:r>
      <w:r w:rsidR="00A06008">
        <w:rPr>
          <w:lang w:eastAsia="en-GB"/>
        </w:rPr>
        <w:t xml:space="preserve"> </w:t>
      </w:r>
    </w:p>
    <w:p w:rsidR="00A06008" w:rsidRDefault="00955FCC" w:rsidP="00A06008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(April 2012-July 2012</w:t>
      </w:r>
      <w:r w:rsidR="00A06008">
        <w:rPr>
          <w:rFonts w:eastAsia="Times New Roman"/>
          <w:lang w:eastAsia="en-GB"/>
        </w:rPr>
        <w:t>)</w:t>
      </w:r>
    </w:p>
    <w:p w:rsidR="00A06008" w:rsidRDefault="00A06008" w:rsidP="00A06008">
      <w:pPr>
        <w:pStyle w:val="NoSpacing"/>
        <w:rPr>
          <w:lang w:eastAsia="en-GB"/>
        </w:rPr>
      </w:pPr>
    </w:p>
    <w:p w:rsidR="00A06008" w:rsidRPr="00E749DB" w:rsidRDefault="003003EC" w:rsidP="00A06008">
      <w:pPr>
        <w:pStyle w:val="headerlist"/>
      </w:pPr>
      <w:r>
        <w:t>Key results</w:t>
      </w:r>
      <w:r w:rsidR="00A06008">
        <w:t>:</w:t>
      </w:r>
    </w:p>
    <w:p w:rsidR="003003EC" w:rsidRDefault="003003EC" w:rsidP="00377C41">
      <w:pPr>
        <w:pStyle w:val="liste"/>
        <w:jc w:val="both"/>
      </w:pPr>
      <w:r>
        <w:t>Assisted in the setup of the telecommunication lab at the university, covering all the hardware and software aspects involved in implementation.</w:t>
      </w:r>
    </w:p>
    <w:p w:rsidR="003003EC" w:rsidRDefault="003003EC" w:rsidP="00377C41">
      <w:pPr>
        <w:pStyle w:val="liste"/>
        <w:jc w:val="both"/>
      </w:pPr>
      <w:r>
        <w:t>Assisting students in configuring wireless access on their laptops and devices.</w:t>
      </w:r>
    </w:p>
    <w:p w:rsidR="003003EC" w:rsidRDefault="003003EC" w:rsidP="00377C41">
      <w:pPr>
        <w:pStyle w:val="liste"/>
        <w:jc w:val="both"/>
      </w:pPr>
      <w:r>
        <w:t>Troubleshooting students’ technical issues and providing solutions.</w:t>
      </w:r>
    </w:p>
    <w:p w:rsidR="003003EC" w:rsidRDefault="003003EC" w:rsidP="00377C41">
      <w:pPr>
        <w:pStyle w:val="liste"/>
        <w:jc w:val="both"/>
      </w:pPr>
      <w:r>
        <w:t>Maintenance and support of computer applications on the lab computers to ensure end user satisfaction.</w:t>
      </w:r>
    </w:p>
    <w:p w:rsidR="00A06008" w:rsidRPr="00E749DB" w:rsidRDefault="003003EC" w:rsidP="00377C41">
      <w:pPr>
        <w:pStyle w:val="liste"/>
        <w:jc w:val="both"/>
      </w:pPr>
      <w:r>
        <w:t>Network cable laying and installation for the telecommunication lab.</w:t>
      </w:r>
    </w:p>
    <w:p w:rsidR="008A6D90" w:rsidRDefault="00A06008" w:rsidP="009423B2">
      <w:pPr>
        <w:pStyle w:val="titleparagraph"/>
      </w:pPr>
      <w:r w:rsidRPr="006A73E2">
        <w:t>Hobbies &amp; Interests</w:t>
      </w:r>
    </w:p>
    <w:p w:rsidR="009423B2" w:rsidRPr="009423B2" w:rsidRDefault="009423B2" w:rsidP="00ED029B">
      <w:pPr>
        <w:jc w:val="both"/>
        <w:rPr>
          <w:sz w:val="20"/>
          <w:lang w:eastAsia="en-GB"/>
        </w:rPr>
      </w:pPr>
      <w:r>
        <w:rPr>
          <w:sz w:val="20"/>
          <w:lang w:eastAsia="en-GB"/>
        </w:rPr>
        <w:t xml:space="preserve">I have a passion for </w:t>
      </w:r>
      <w:r w:rsidR="00105A8B">
        <w:rPr>
          <w:sz w:val="20"/>
          <w:lang w:eastAsia="en-GB"/>
        </w:rPr>
        <w:t>football (</w:t>
      </w:r>
      <w:r>
        <w:rPr>
          <w:sz w:val="20"/>
          <w:lang w:eastAsia="en-GB"/>
        </w:rPr>
        <w:t>avid Arsenal fan)</w:t>
      </w:r>
      <w:r w:rsidR="00105A8B">
        <w:rPr>
          <w:sz w:val="20"/>
          <w:lang w:eastAsia="en-GB"/>
        </w:rPr>
        <w:t>, I</w:t>
      </w:r>
      <w:r>
        <w:rPr>
          <w:sz w:val="20"/>
          <w:lang w:eastAsia="en-GB"/>
        </w:rPr>
        <w:t xml:space="preserve"> enjoy </w:t>
      </w:r>
      <w:r w:rsidR="007F394E">
        <w:rPr>
          <w:sz w:val="20"/>
          <w:lang w:eastAsia="en-GB"/>
        </w:rPr>
        <w:t xml:space="preserve">travelling, reading and fitness </w:t>
      </w:r>
      <w:r w:rsidR="00ED029B">
        <w:rPr>
          <w:sz w:val="20"/>
          <w:lang w:eastAsia="en-GB"/>
        </w:rPr>
        <w:t xml:space="preserve">training. In addition render a </w:t>
      </w:r>
      <w:r w:rsidR="00ED029B" w:rsidRPr="00ED029B">
        <w:rPr>
          <w:sz w:val="20"/>
          <w:lang w:eastAsia="en-GB"/>
        </w:rPr>
        <w:t>generous portion of the holiday time to community service.</w:t>
      </w:r>
    </w:p>
    <w:p w:rsidR="00A06008" w:rsidRDefault="00A06008" w:rsidP="00ED029B">
      <w:pPr>
        <w:pStyle w:val="titleparagraph"/>
      </w:pPr>
      <w:r w:rsidRPr="00E749DB">
        <w:t>References</w:t>
      </w:r>
    </w:p>
    <w:p w:rsidR="00ED029B" w:rsidRPr="00ED029B" w:rsidRDefault="00ED029B" w:rsidP="00ED029B">
      <w:pPr>
        <w:rPr>
          <w:lang w:eastAsia="en-GB"/>
        </w:rPr>
      </w:pPr>
    </w:p>
    <w:p w:rsidR="008A6D90" w:rsidRDefault="008A6D90" w:rsidP="008A6D90">
      <w:pPr>
        <w:pStyle w:val="NoSpacing"/>
      </w:pPr>
      <w:r>
        <w:t>Marian Aggrey</w:t>
      </w:r>
    </w:p>
    <w:p w:rsidR="008A6D90" w:rsidRDefault="008A6D90" w:rsidP="008A6D90">
      <w:pPr>
        <w:pStyle w:val="NoSpacing"/>
      </w:pPr>
      <w:r>
        <w:t>Chief, UNON Visitors’ Service</w:t>
      </w:r>
    </w:p>
    <w:p w:rsidR="008A6D90" w:rsidRDefault="008A6D90" w:rsidP="008A6D90">
      <w:pPr>
        <w:pStyle w:val="NoSpacing"/>
      </w:pPr>
      <w:r>
        <w:t>United Nations Information Centre (UNIC)</w:t>
      </w:r>
    </w:p>
    <w:p w:rsidR="008A6D90" w:rsidRDefault="008A6D90" w:rsidP="008A6D90">
      <w:pPr>
        <w:pStyle w:val="NoSpacing"/>
      </w:pPr>
      <w:r>
        <w:t>Cell: 0706044096</w:t>
      </w:r>
    </w:p>
    <w:p w:rsidR="008A6D90" w:rsidRDefault="008A6D90" w:rsidP="008A6D90">
      <w:pPr>
        <w:pStyle w:val="NoSpacing"/>
      </w:pPr>
      <w:r>
        <w:t xml:space="preserve">Email: marian.aggrey@unon.org     </w:t>
      </w:r>
    </w:p>
    <w:p w:rsidR="008A6D90" w:rsidRDefault="008A6D90" w:rsidP="008A6D90">
      <w:pPr>
        <w:pStyle w:val="NoSpacing"/>
      </w:pPr>
    </w:p>
    <w:p w:rsidR="008A6D90" w:rsidRDefault="008A6D90" w:rsidP="008A6D90">
      <w:pPr>
        <w:pStyle w:val="NoSpacing"/>
      </w:pPr>
      <w:r>
        <w:t>Steve Kayugira</w:t>
      </w:r>
    </w:p>
    <w:p w:rsidR="008A6D90" w:rsidRDefault="008A6D90" w:rsidP="008A6D90">
      <w:pPr>
        <w:pStyle w:val="NoSpacing"/>
      </w:pPr>
      <w:r>
        <w:t>Labs Administrator</w:t>
      </w:r>
    </w:p>
    <w:p w:rsidR="008A6D90" w:rsidRDefault="008A6D90" w:rsidP="008A6D90">
      <w:pPr>
        <w:pStyle w:val="NoSpacing"/>
      </w:pPr>
      <w:r>
        <w:t>Strathmore University</w:t>
      </w:r>
    </w:p>
    <w:p w:rsidR="008A6D90" w:rsidRDefault="008A6D90" w:rsidP="008A6D90">
      <w:pPr>
        <w:pStyle w:val="NoSpacing"/>
      </w:pPr>
      <w:r>
        <w:t>Cell: 0721788757</w:t>
      </w:r>
    </w:p>
    <w:p w:rsidR="008A6D90" w:rsidRDefault="008A6D90" w:rsidP="008A6D90">
      <w:pPr>
        <w:pStyle w:val="NoSpacing"/>
      </w:pPr>
      <w:r>
        <w:t xml:space="preserve">Email: Skayugira@strathmore.edu    </w:t>
      </w:r>
    </w:p>
    <w:p w:rsidR="008A6D90" w:rsidRDefault="008A6D90" w:rsidP="008A6D90">
      <w:pPr>
        <w:pStyle w:val="NoSpacing"/>
      </w:pPr>
      <w:r>
        <w:t xml:space="preserve">   </w:t>
      </w:r>
    </w:p>
    <w:p w:rsidR="008A6D90" w:rsidRDefault="008A6D90" w:rsidP="008A6D90">
      <w:pPr>
        <w:pStyle w:val="NoSpacing"/>
      </w:pPr>
      <w:r>
        <w:t>Henry Muchiri</w:t>
      </w:r>
    </w:p>
    <w:p w:rsidR="008A6D90" w:rsidRDefault="008A6D90" w:rsidP="008A6D90">
      <w:pPr>
        <w:pStyle w:val="NoSpacing"/>
      </w:pPr>
      <w:r>
        <w:t>Faculty of Information Technology</w:t>
      </w:r>
    </w:p>
    <w:p w:rsidR="008A6D90" w:rsidRDefault="008A6D90" w:rsidP="008A6D90">
      <w:pPr>
        <w:pStyle w:val="NoSpacing"/>
      </w:pPr>
      <w:r>
        <w:t>Strathmore University</w:t>
      </w:r>
    </w:p>
    <w:p w:rsidR="008A6D90" w:rsidRDefault="008A6D90" w:rsidP="008A6D90">
      <w:pPr>
        <w:pStyle w:val="NoSpacing"/>
      </w:pPr>
      <w:r>
        <w:t>Cell: 0724-261602</w:t>
      </w:r>
    </w:p>
    <w:p w:rsidR="009F05A0" w:rsidRDefault="008A6D90" w:rsidP="006E13EC">
      <w:pPr>
        <w:pStyle w:val="NoSpacing"/>
      </w:pPr>
      <w:r>
        <w:t>Email: hmurithi@strathmore.edu</w:t>
      </w:r>
    </w:p>
    <w:sectPr w:rsidR="009F05A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051" w:rsidRDefault="00061051" w:rsidP="001D5EC7">
      <w:r>
        <w:separator/>
      </w:r>
    </w:p>
  </w:endnote>
  <w:endnote w:type="continuationSeparator" w:id="0">
    <w:p w:rsidR="00061051" w:rsidRDefault="00061051" w:rsidP="001D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altName w:val="Segoe UI"/>
    <w:charset w:val="00"/>
    <w:family w:val="swiss"/>
    <w:pitch w:val="variable"/>
    <w:sig w:usb0="E0000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7C" w:rsidRPr="00995F35" w:rsidRDefault="00061051" w:rsidP="00995F35">
    <w:pPr>
      <w:pStyle w:val="Footer"/>
      <w:jc w:val="right"/>
      <w:rPr>
        <w:color w:val="D9D9D9" w:themeColor="background1" w:themeShade="D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051" w:rsidRDefault="00061051" w:rsidP="001D5EC7">
      <w:r>
        <w:separator/>
      </w:r>
    </w:p>
  </w:footnote>
  <w:footnote w:type="continuationSeparator" w:id="0">
    <w:p w:rsidR="00061051" w:rsidRDefault="00061051" w:rsidP="001D5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65EA2"/>
    <w:multiLevelType w:val="hybridMultilevel"/>
    <w:tmpl w:val="2BB2A53E"/>
    <w:lvl w:ilvl="0" w:tplc="F334972E">
      <w:numFmt w:val="bullet"/>
      <w:lvlText w:val="•"/>
      <w:lvlJc w:val="left"/>
      <w:pPr>
        <w:ind w:left="1080" w:hanging="720"/>
      </w:pPr>
      <w:rPr>
        <w:rFonts w:ascii="Noto Sans" w:eastAsiaTheme="minorHAnsi" w:hAnsi="Noto San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465D9"/>
    <w:multiLevelType w:val="hybridMultilevel"/>
    <w:tmpl w:val="0C02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k Rhodes">
    <w15:presenceInfo w15:providerId="AD" w15:userId="S-1-5-21-1449528076-3274678896-3859291546-1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08"/>
    <w:rsid w:val="00055977"/>
    <w:rsid w:val="00061051"/>
    <w:rsid w:val="000B1FE2"/>
    <w:rsid w:val="00105A8B"/>
    <w:rsid w:val="001D5EC7"/>
    <w:rsid w:val="002817F7"/>
    <w:rsid w:val="002D0DCE"/>
    <w:rsid w:val="003003EC"/>
    <w:rsid w:val="00377C41"/>
    <w:rsid w:val="004145C8"/>
    <w:rsid w:val="004352E3"/>
    <w:rsid w:val="004D1A10"/>
    <w:rsid w:val="00606966"/>
    <w:rsid w:val="006860C5"/>
    <w:rsid w:val="006C6B1D"/>
    <w:rsid w:val="006E13EC"/>
    <w:rsid w:val="006F6931"/>
    <w:rsid w:val="007775A2"/>
    <w:rsid w:val="007F394E"/>
    <w:rsid w:val="0089253A"/>
    <w:rsid w:val="008A6D90"/>
    <w:rsid w:val="009423B2"/>
    <w:rsid w:val="00955FCC"/>
    <w:rsid w:val="009F05A0"/>
    <w:rsid w:val="00A03D27"/>
    <w:rsid w:val="00A06008"/>
    <w:rsid w:val="00B60006"/>
    <w:rsid w:val="00CB5E29"/>
    <w:rsid w:val="00D51935"/>
    <w:rsid w:val="00E810EA"/>
    <w:rsid w:val="00E94F41"/>
    <w:rsid w:val="00E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0655A-0B90-4054-A185-6BC4BF9E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A06008"/>
    <w:pPr>
      <w:spacing w:after="0" w:line="240" w:lineRule="auto"/>
      <w:jc w:val="center"/>
    </w:pPr>
    <w:rPr>
      <w:rFonts w:ascii="Noto Sans" w:hAnsi="Noto Sans"/>
      <w:color w:val="222E39"/>
      <w:lang w:val="en-GB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A06008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0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A06008"/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paragraph" w:customStyle="1" w:styleId="hmain">
    <w:name w:val="&lt;h&gt; main"/>
    <w:link w:val="hmainChar"/>
    <w:qFormat/>
    <w:rsid w:val="00A06008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val="en-GB" w:eastAsia="en-GB"/>
    </w:rPr>
  </w:style>
  <w:style w:type="paragraph" w:styleId="NoSpacing">
    <w:name w:val="No Spacing"/>
    <w:aliases w:val="paragraph"/>
    <w:link w:val="NoSpacingChar"/>
    <w:uiPriority w:val="1"/>
    <w:qFormat/>
    <w:rsid w:val="00A06008"/>
    <w:pPr>
      <w:spacing w:after="0" w:line="240" w:lineRule="auto"/>
      <w:ind w:left="340"/>
    </w:pPr>
    <w:rPr>
      <w:rFonts w:ascii="Noto Sans" w:hAnsi="Noto Sans"/>
      <w:color w:val="222E39"/>
      <w:sz w:val="20"/>
      <w:lang w:val="en-GB"/>
    </w:rPr>
  </w:style>
  <w:style w:type="character" w:customStyle="1" w:styleId="hmainChar">
    <w:name w:val="&lt;h&gt; main Char"/>
    <w:basedOn w:val="DefaultParagraphFont"/>
    <w:link w:val="hmain"/>
    <w:rsid w:val="00A06008"/>
    <w:rPr>
      <w:rFonts w:ascii="Noto Sans" w:eastAsiaTheme="majorEastAsia" w:hAnsi="Noto Sans" w:cstheme="majorBidi"/>
      <w:color w:val="3374AB"/>
      <w:sz w:val="32"/>
      <w:szCs w:val="32"/>
      <w:lang w:val="en-GB" w:eastAsia="en-GB"/>
    </w:rPr>
  </w:style>
  <w:style w:type="character" w:styleId="Strong">
    <w:name w:val="Strong"/>
    <w:basedOn w:val="DefaultParagraphFont"/>
    <w:uiPriority w:val="22"/>
    <w:rsid w:val="00A06008"/>
    <w:rPr>
      <w:b/>
      <w:bCs/>
    </w:rPr>
  </w:style>
  <w:style w:type="paragraph" w:customStyle="1" w:styleId="liste">
    <w:name w:val="liste"/>
    <w:basedOn w:val="NoSpacing"/>
    <w:link w:val="listeChar"/>
    <w:qFormat/>
    <w:rsid w:val="00A06008"/>
    <w:pPr>
      <w:numPr>
        <w:numId w:val="1"/>
      </w:numPr>
      <w:ind w:left="697" w:hanging="357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A06008"/>
    <w:rPr>
      <w:rFonts w:ascii="Noto Sans" w:hAnsi="Noto Sans"/>
      <w:color w:val="222E39"/>
      <w:sz w:val="20"/>
      <w:lang w:val="en-GB"/>
    </w:rPr>
  </w:style>
  <w:style w:type="character" w:customStyle="1" w:styleId="listeChar">
    <w:name w:val="liste Char"/>
    <w:basedOn w:val="NoSpacingChar"/>
    <w:link w:val="liste"/>
    <w:rsid w:val="00A06008"/>
    <w:rPr>
      <w:rFonts w:ascii="Noto Sans" w:hAnsi="Noto Sans"/>
      <w:color w:val="222E39"/>
      <w:sz w:val="20"/>
      <w:lang w:val="en-GB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A06008"/>
    <w:pPr>
      <w:spacing w:before="200"/>
      <w:jc w:val="left"/>
    </w:pPr>
    <w:rPr>
      <w:rFonts w:ascii="Noto Sans" w:hAnsi="Noto Sans"/>
      <w:b/>
      <w:iCs/>
      <w:color w:val="3374AB"/>
      <w:szCs w:val="32"/>
      <w:lang w:eastAsia="en-GB"/>
    </w:rPr>
  </w:style>
  <w:style w:type="paragraph" w:customStyle="1" w:styleId="schoolname1">
    <w:name w:val="school name 1"/>
    <w:link w:val="schoolname1Char"/>
    <w:qFormat/>
    <w:rsid w:val="00A06008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titleparagraphChar">
    <w:name w:val="title paragraph Char"/>
    <w:basedOn w:val="DefaultParagraphFont"/>
    <w:link w:val="titleparagraph"/>
    <w:rsid w:val="00A06008"/>
    <w:rPr>
      <w:rFonts w:ascii="Noto Sans" w:eastAsiaTheme="majorEastAsia" w:hAnsi="Noto Sans" w:cstheme="majorBidi"/>
      <w:b/>
      <w:iCs/>
      <w:color w:val="3374AB"/>
      <w:sz w:val="26"/>
      <w:szCs w:val="32"/>
      <w:lang w:val="en-GB" w:eastAsia="en-GB"/>
    </w:rPr>
  </w:style>
  <w:style w:type="paragraph" w:customStyle="1" w:styleId="date1">
    <w:name w:val="date1"/>
    <w:link w:val="date1Char"/>
    <w:qFormat/>
    <w:rsid w:val="00A06008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schoolname1Char">
    <w:name w:val="school name 1 Char"/>
    <w:basedOn w:val="DefaultParagraphFont"/>
    <w:link w:val="schoolname1"/>
    <w:rsid w:val="00A06008"/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paragraph" w:customStyle="1" w:styleId="headerlist">
    <w:name w:val="header list"/>
    <w:link w:val="headerlistChar"/>
    <w:qFormat/>
    <w:rsid w:val="00A06008"/>
    <w:pPr>
      <w:spacing w:after="0"/>
    </w:pPr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character" w:customStyle="1" w:styleId="date1Char">
    <w:name w:val="date1 Char"/>
    <w:basedOn w:val="DefaultParagraphFont"/>
    <w:link w:val="date1"/>
    <w:rsid w:val="00A06008"/>
    <w:rPr>
      <w:rFonts w:ascii="Noto Sans" w:eastAsiaTheme="majorEastAsia" w:hAnsi="Noto Sans" w:cstheme="majorBidi"/>
      <w:i/>
      <w:color w:val="47A5F4"/>
      <w:sz w:val="20"/>
      <w:szCs w:val="24"/>
      <w:lang w:val="en-GB"/>
    </w:rPr>
  </w:style>
  <w:style w:type="character" w:customStyle="1" w:styleId="headerlistChar">
    <w:name w:val="header list Char"/>
    <w:basedOn w:val="Heading1Char"/>
    <w:link w:val="headerlist"/>
    <w:rsid w:val="00A06008"/>
    <w:rPr>
      <w:rFonts w:ascii="Noto Sans" w:eastAsiaTheme="majorEastAsia" w:hAnsi="Noto Sans" w:cstheme="majorBidi"/>
      <w:color w:val="222E39"/>
      <w:sz w:val="20"/>
      <w:szCs w:val="32"/>
      <w:lang w:val="en-GB"/>
    </w:rPr>
  </w:style>
  <w:style w:type="paragraph" w:customStyle="1" w:styleId="note">
    <w:name w:val="note"/>
    <w:basedOn w:val="NoSpacing"/>
    <w:link w:val="noteChar"/>
    <w:qFormat/>
    <w:rsid w:val="00A06008"/>
    <w:rPr>
      <w:i/>
      <w:color w:val="A6A6A6" w:themeColor="background1" w:themeShade="A6"/>
    </w:rPr>
  </w:style>
  <w:style w:type="character" w:customStyle="1" w:styleId="noteChar">
    <w:name w:val="note Char"/>
    <w:basedOn w:val="NoSpacingChar"/>
    <w:link w:val="note"/>
    <w:rsid w:val="00A06008"/>
    <w:rPr>
      <w:rFonts w:ascii="Noto Sans" w:hAnsi="Noto Sans"/>
      <w:i/>
      <w:color w:val="A6A6A6" w:themeColor="background1" w:themeShade="A6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6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008"/>
    <w:rPr>
      <w:rFonts w:ascii="Noto Sans" w:hAnsi="Noto Sans"/>
      <w:color w:val="222E39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0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5E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EC7"/>
    <w:rPr>
      <w:rFonts w:ascii="Noto Sans" w:hAnsi="Noto Sans"/>
      <w:color w:val="222E39"/>
      <w:lang w:val="en-GB"/>
    </w:rPr>
  </w:style>
  <w:style w:type="paragraph" w:styleId="ListParagraph">
    <w:name w:val="List Paragraph"/>
    <w:basedOn w:val="Normal"/>
    <w:uiPriority w:val="34"/>
    <w:qFormat/>
    <w:rsid w:val="0028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Chiandanj</dc:creator>
  <cp:keywords/>
  <dc:description/>
  <cp:lastModifiedBy>Chiandanj</cp:lastModifiedBy>
  <cp:revision>23</cp:revision>
  <dcterms:created xsi:type="dcterms:W3CDTF">2014-02-03T14:22:00Z</dcterms:created>
  <dcterms:modified xsi:type="dcterms:W3CDTF">2014-02-06T06:04:00Z</dcterms:modified>
</cp:coreProperties>
</file>